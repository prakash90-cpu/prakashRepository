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88" w:rsidRDefault="00217488" w:rsidP="00217488">
      <w:proofErr w:type="gramStart"/>
      <w:r>
        <w:t>1)After</w:t>
      </w:r>
      <w:proofErr w:type="gramEnd"/>
      <w:r>
        <w:t xml:space="preserve"> Downloading </w:t>
      </w:r>
      <w:proofErr w:type="spellStart"/>
      <w:r>
        <w:t>jenkins</w:t>
      </w:r>
      <w:proofErr w:type="spellEnd"/>
      <w:r>
        <w:t xml:space="preserve"> extract and install it and then type localhost:8080.Initially it will ask password which you will get in C:\Program Files (x86)\Jenkins\secrets</w:t>
      </w:r>
    </w:p>
    <w:p w:rsidR="00217488" w:rsidRDefault="00217488" w:rsidP="00217488">
      <w:proofErr w:type="spellStart"/>
      <w:proofErr w:type="gramStart"/>
      <w:r>
        <w:t>Initialadminpassword</w:t>
      </w:r>
      <w:proofErr w:type="spellEnd"/>
      <w:r>
        <w:t>(</w:t>
      </w:r>
      <w:proofErr w:type="gramEnd"/>
      <w:r>
        <w:t>784378dea00a486290bb73ff16b686f3).</w:t>
      </w:r>
    </w:p>
    <w:p w:rsidR="00217488" w:rsidRDefault="00217488" w:rsidP="00217488">
      <w:proofErr w:type="gramStart"/>
      <w:r>
        <w:t>2)Jenkins</w:t>
      </w:r>
      <w:proofErr w:type="gramEnd"/>
      <w:r>
        <w:t xml:space="preserve"> has its standard server that is </w:t>
      </w:r>
      <w:proofErr w:type="spellStart"/>
      <w:r>
        <w:t>wildstone</w:t>
      </w:r>
      <w:proofErr w:type="spellEnd"/>
      <w:r>
        <w:t>.</w:t>
      </w:r>
    </w:p>
    <w:p w:rsidR="00217488" w:rsidRDefault="00217488" w:rsidP="00217488">
      <w:r>
        <w:t xml:space="preserve">**************How to start and stop </w:t>
      </w:r>
      <w:proofErr w:type="spellStart"/>
      <w:proofErr w:type="gramStart"/>
      <w:r>
        <w:t>jenkins</w:t>
      </w:r>
      <w:proofErr w:type="spellEnd"/>
      <w:proofErr w:type="gramEnd"/>
      <w:r>
        <w:t>*************</w:t>
      </w:r>
    </w:p>
    <w:p w:rsidR="00217488" w:rsidRDefault="00217488" w:rsidP="00217488">
      <w:proofErr w:type="gramStart"/>
      <w:r>
        <w:t>1)Go</w:t>
      </w:r>
      <w:proofErr w:type="gramEnd"/>
      <w:r>
        <w:t xml:space="preserve"> to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installtion</w:t>
      </w:r>
      <w:proofErr w:type="spellEnd"/>
      <w:r>
        <w:t xml:space="preserve"> directory and type below command</w:t>
      </w:r>
    </w:p>
    <w:p w:rsidR="00217488" w:rsidRDefault="00217488" w:rsidP="00217488"/>
    <w:p w:rsidR="00217488" w:rsidRDefault="00217488" w:rsidP="00217488">
      <w:r>
        <w:t>C:\Program Files (x86)\Jenkins&gt;jenkins.exe stop</w:t>
      </w:r>
    </w:p>
    <w:p w:rsidR="00217488" w:rsidRDefault="00217488" w:rsidP="00217488">
      <w:r>
        <w:t>C:\Program Files (x86)\Jenkins&gt;jenkins.exe start</w:t>
      </w:r>
    </w:p>
    <w:p w:rsidR="00217488" w:rsidRDefault="00217488" w:rsidP="00217488"/>
    <w:p w:rsidR="00217488" w:rsidRDefault="00217488" w:rsidP="00217488">
      <w:proofErr w:type="gramStart"/>
      <w:r>
        <w:t>how</w:t>
      </w:r>
      <w:proofErr w:type="gramEnd"/>
      <w:r>
        <w:t xml:space="preserve"> to change port of </w:t>
      </w:r>
      <w:proofErr w:type="spellStart"/>
      <w:r>
        <w:t>jenkins</w:t>
      </w:r>
      <w:proofErr w:type="spellEnd"/>
      <w:r>
        <w:t xml:space="preserve">(Java -jar </w:t>
      </w:r>
      <w:proofErr w:type="spellStart"/>
      <w:r>
        <w:t>jenkins.war</w:t>
      </w:r>
      <w:proofErr w:type="spellEnd"/>
      <w:r>
        <w:t xml:space="preserve"> --</w:t>
      </w:r>
      <w:proofErr w:type="spellStart"/>
      <w:r>
        <w:t>httpPort</w:t>
      </w:r>
      <w:proofErr w:type="spellEnd"/>
      <w:r>
        <w:t>=9090</w:t>
      </w:r>
    </w:p>
    <w:p w:rsidR="00217488" w:rsidRDefault="00217488" w:rsidP="00217488"/>
    <w:p w:rsidR="00217488" w:rsidRDefault="00217488" w:rsidP="00217488"/>
    <w:p w:rsidR="00217488" w:rsidRDefault="00217488" w:rsidP="00217488">
      <w:r>
        <w:t xml:space="preserve"> *****************How to setup </w:t>
      </w:r>
      <w:proofErr w:type="spellStart"/>
      <w:proofErr w:type="gramStart"/>
      <w:r>
        <w:t>jenkins</w:t>
      </w:r>
      <w:proofErr w:type="spellEnd"/>
      <w:proofErr w:type="gramEnd"/>
      <w:r>
        <w:t xml:space="preserve"> in tomcat************</w:t>
      </w:r>
    </w:p>
    <w:p w:rsidR="00217488" w:rsidRDefault="00217488" w:rsidP="00217488">
      <w:proofErr w:type="gramStart"/>
      <w:r>
        <w:t>1)Download</w:t>
      </w:r>
      <w:proofErr w:type="gramEnd"/>
      <w:r>
        <w:t xml:space="preserve"> tomcat and install it after installing put </w:t>
      </w:r>
      <w:proofErr w:type="spellStart"/>
      <w:r>
        <w:t>jenkins.war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folder.(</w:t>
      </w:r>
      <w:proofErr w:type="spellStart"/>
      <w:r>
        <w:t>Jenkins.war</w:t>
      </w:r>
      <w:proofErr w:type="spellEnd"/>
      <w:r>
        <w:t xml:space="preserve"> you will get in C:\Program Files (x86)\Jenkins)</w:t>
      </w:r>
    </w:p>
    <w:p w:rsidR="00217488" w:rsidRDefault="00217488" w:rsidP="00217488"/>
    <w:p w:rsidR="00217488" w:rsidRDefault="00217488" w:rsidP="00217488">
      <w:r>
        <w:t>************************How to add user and set rule*******************************</w:t>
      </w:r>
    </w:p>
    <w:p w:rsidR="00217488" w:rsidRDefault="00217488" w:rsidP="00217488">
      <w:r w:rsidRPr="00247474">
        <w:rPr>
          <w:highlight w:val="yellow"/>
        </w:rPr>
        <w:t>For adding user</w:t>
      </w:r>
    </w:p>
    <w:p w:rsidR="00217488" w:rsidRDefault="00217488" w:rsidP="00217488">
      <w:r>
        <w:t>Manage Jenkins&lt;Manage users&lt;Create User</w:t>
      </w:r>
    </w:p>
    <w:p w:rsidR="00217488" w:rsidRDefault="00217488" w:rsidP="00217488"/>
    <w:p w:rsidR="00217488" w:rsidRDefault="00217488" w:rsidP="00217488">
      <w:r w:rsidRPr="00247474">
        <w:rPr>
          <w:highlight w:val="yellow"/>
        </w:rPr>
        <w:t>How to manage roles</w:t>
      </w:r>
    </w:p>
    <w:p w:rsidR="00247474" w:rsidRDefault="00247474" w:rsidP="00217488">
      <w:r>
        <w:t>Install role based strategy plugin</w:t>
      </w:r>
    </w:p>
    <w:p w:rsidR="00247474" w:rsidRDefault="00217488" w:rsidP="00217488">
      <w:proofErr w:type="gramStart"/>
      <w:r>
        <w:t>1)</w:t>
      </w:r>
      <w:r w:rsidR="00247474">
        <w:t>go</w:t>
      </w:r>
      <w:proofErr w:type="gramEnd"/>
      <w:r w:rsidR="00247474">
        <w:t xml:space="preserve"> to manage Jenkins &lt; manage Jenkins and search plugin and select check box for installing.</w:t>
      </w:r>
    </w:p>
    <w:p w:rsidR="00247474" w:rsidRDefault="00247474" w:rsidP="00217488">
      <w:pPr>
        <w:rPr>
          <w:noProof/>
          <w:lang w:eastAsia="en-IN"/>
        </w:rPr>
      </w:pPr>
    </w:p>
    <w:p w:rsidR="00217488" w:rsidRDefault="00247474" w:rsidP="00217488">
      <w:r>
        <w:rPr>
          <w:noProof/>
          <w:lang w:eastAsia="en-IN"/>
        </w:rPr>
        <w:drawing>
          <wp:inline distT="0" distB="0" distL="0" distR="0" wp14:anchorId="1307AFEB" wp14:editId="28F477DB">
            <wp:extent cx="5726730" cy="2667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74" w:rsidRDefault="00247474" w:rsidP="00217488"/>
    <w:p w:rsidR="00247474" w:rsidRDefault="00247474" w:rsidP="00217488">
      <w:r w:rsidRPr="0046691D">
        <w:rPr>
          <w:highlight w:val="yellow"/>
        </w:rPr>
        <w:t xml:space="preserve">After installing go to manage Jenkins &lt;configure global security and check are you getting role based </w:t>
      </w:r>
      <w:proofErr w:type="spellStart"/>
      <w:r w:rsidRPr="0046691D">
        <w:rPr>
          <w:highlight w:val="yellow"/>
        </w:rPr>
        <w:t>strategy.This</w:t>
      </w:r>
      <w:proofErr w:type="spellEnd"/>
      <w:r w:rsidRPr="0046691D">
        <w:rPr>
          <w:highlight w:val="yellow"/>
        </w:rPr>
        <w:t xml:space="preserve"> option will only come after installing </w:t>
      </w:r>
      <w:proofErr w:type="spellStart"/>
      <w:r w:rsidRPr="0046691D">
        <w:rPr>
          <w:highlight w:val="yellow"/>
        </w:rPr>
        <w:t>plugin.</w:t>
      </w:r>
      <w:r w:rsidR="0046691D" w:rsidRPr="0046691D">
        <w:rPr>
          <w:highlight w:val="yellow"/>
        </w:rPr>
        <w:t>Then</w:t>
      </w:r>
      <w:proofErr w:type="spellEnd"/>
      <w:r w:rsidR="0046691D" w:rsidRPr="0046691D">
        <w:rPr>
          <w:highlight w:val="yellow"/>
        </w:rPr>
        <w:t xml:space="preserve"> you have to select Role based strategy option and then apply and save</w:t>
      </w:r>
      <w:r w:rsidR="0046691D">
        <w:t>.</w:t>
      </w:r>
    </w:p>
    <w:p w:rsidR="00247474" w:rsidRDefault="00247474" w:rsidP="00217488">
      <w:r>
        <w:rPr>
          <w:noProof/>
          <w:lang w:eastAsia="en-IN"/>
        </w:rPr>
        <w:drawing>
          <wp:inline distT="0" distB="0" distL="0" distR="0" wp14:anchorId="1FAE2450" wp14:editId="6CE32D22">
            <wp:extent cx="5726730" cy="278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D" w:rsidRDefault="0046691D" w:rsidP="00217488"/>
    <w:p w:rsidR="0046691D" w:rsidRDefault="0046691D" w:rsidP="00217488">
      <w:pPr>
        <w:rPr>
          <w:noProof/>
          <w:lang w:eastAsia="en-IN"/>
        </w:rPr>
      </w:pPr>
      <w:r w:rsidRPr="0046691D">
        <w:rPr>
          <w:highlight w:val="yellow"/>
        </w:rPr>
        <w:t>So when you login with assigned user then you will get below error because you have</w:t>
      </w:r>
      <w:r w:rsidR="002E106B">
        <w:rPr>
          <w:highlight w:val="yellow"/>
        </w:rPr>
        <w:t xml:space="preserve"> not</w:t>
      </w:r>
      <w:r w:rsidRPr="0046691D">
        <w:rPr>
          <w:highlight w:val="yellow"/>
        </w:rPr>
        <w:t xml:space="preserve"> assigned role yet you have just configured the role.</w:t>
      </w:r>
      <w:r w:rsidRPr="0046691D">
        <w:rPr>
          <w:noProof/>
          <w:lang w:eastAsia="en-IN"/>
        </w:rPr>
        <w:t xml:space="preserve"> </w:t>
      </w:r>
    </w:p>
    <w:p w:rsidR="0046691D" w:rsidRDefault="0046691D" w:rsidP="0021748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2D55F0D" wp14:editId="3EAC3E7A">
            <wp:extent cx="5724525" cy="169472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41" w:rsidRDefault="00034041" w:rsidP="00217488">
      <w:pPr>
        <w:rPr>
          <w:noProof/>
          <w:lang w:eastAsia="en-IN"/>
        </w:rPr>
      </w:pPr>
      <w:r>
        <w:rPr>
          <w:noProof/>
          <w:lang w:eastAsia="en-IN"/>
        </w:rPr>
        <w:t>Now</w:t>
      </w:r>
      <w:r w:rsidR="00DC6D7A">
        <w:rPr>
          <w:noProof/>
          <w:lang w:eastAsia="en-IN"/>
        </w:rPr>
        <w:t xml:space="preserve"> manage and </w:t>
      </w:r>
      <w:r>
        <w:rPr>
          <w:noProof/>
          <w:lang w:eastAsia="en-IN"/>
        </w:rPr>
        <w:t xml:space="preserve"> assign role.For assigning role login with admin and </w:t>
      </w:r>
      <w:r w:rsidRPr="00034041">
        <w:rPr>
          <w:noProof/>
          <w:highlight w:val="yellow"/>
          <w:lang w:eastAsia="en-IN"/>
        </w:rPr>
        <w:t>select manage and assign role</w:t>
      </w:r>
      <w:r>
        <w:rPr>
          <w:noProof/>
          <w:lang w:eastAsia="en-IN"/>
        </w:rPr>
        <w:t xml:space="preserve"> and select manage roles.</w:t>
      </w:r>
    </w:p>
    <w:p w:rsidR="00034041" w:rsidRDefault="00034041" w:rsidP="0021748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7700E79" wp14:editId="734A21E8">
            <wp:extent cx="47910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08" w:rsidRDefault="00026F08" w:rsidP="00217488">
      <w:pPr>
        <w:rPr>
          <w:noProof/>
          <w:lang w:eastAsia="en-IN"/>
        </w:rPr>
      </w:pPr>
      <w:r>
        <w:rPr>
          <w:noProof/>
          <w:lang w:eastAsia="en-IN"/>
        </w:rPr>
        <w:t>Inside manage role add role by clicking on  Role to add section and assign permission and then apply and save.</w:t>
      </w:r>
    </w:p>
    <w:p w:rsidR="00026F08" w:rsidRDefault="00026F08" w:rsidP="0021748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E96780A" wp14:editId="19633A5A">
            <wp:extent cx="5723467" cy="88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08" w:rsidRDefault="00026F08" w:rsidP="0021748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604B2B3" wp14:editId="2BE5CC90">
            <wp:extent cx="5731510" cy="848092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FA" w:rsidRDefault="00C829FA" w:rsidP="00217488">
      <w:pPr>
        <w:rPr>
          <w:noProof/>
          <w:lang w:eastAsia="en-IN"/>
        </w:rPr>
      </w:pPr>
      <w:r>
        <w:rPr>
          <w:noProof/>
          <w:lang w:eastAsia="en-IN"/>
        </w:rPr>
        <w:t>Now add project roles.</w:t>
      </w:r>
      <w:r w:rsidR="00DC6D7A">
        <w:rPr>
          <w:noProof/>
          <w:lang w:eastAsia="en-IN"/>
        </w:rPr>
        <w:t>After adding project roles give all rights because developer is going to access only those project which is starting with dev.</w:t>
      </w:r>
    </w:p>
    <w:p w:rsidR="00C829FA" w:rsidRDefault="00C829FA" w:rsidP="0021748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F9C8242" wp14:editId="01249E66">
            <wp:extent cx="51435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222" cy="1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A" w:rsidRDefault="00DC6D7A" w:rsidP="0021748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A94A9F9" wp14:editId="09B2600A">
            <wp:extent cx="5731510" cy="529675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A" w:rsidRDefault="00DC6D7A" w:rsidP="00217488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Now Assign roles we have managed roles above.Click on assign roles.</w:t>
      </w:r>
    </w:p>
    <w:p w:rsidR="00DC6D7A" w:rsidRDefault="00DC6D7A" w:rsidP="00217488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07FCA8" wp14:editId="6CDD6195">
            <wp:extent cx="44386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A" w:rsidRDefault="00DC6D7A" w:rsidP="00DC6D7A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Add user in search box of Global as well as project roles and add its roles as developer or tester.</w:t>
      </w:r>
    </w:p>
    <w:p w:rsidR="00812F09" w:rsidRDefault="00812F09" w:rsidP="00812F09">
      <w:pPr>
        <w:pStyle w:val="ListParagraph"/>
        <w:rPr>
          <w:noProof/>
          <w:sz w:val="24"/>
          <w:szCs w:val="24"/>
          <w:lang w:eastAsia="en-IN"/>
        </w:rPr>
      </w:pPr>
    </w:p>
    <w:p w:rsidR="00DC6D7A" w:rsidRDefault="00DC6D7A" w:rsidP="00812F09">
      <w:pPr>
        <w:pStyle w:val="ListParagraph"/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A46D27" wp14:editId="3CFC3282">
            <wp:extent cx="318135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09" w:rsidRDefault="00812F09" w:rsidP="00812F09">
      <w:pPr>
        <w:pStyle w:val="ListParagraph"/>
        <w:rPr>
          <w:noProof/>
          <w:sz w:val="24"/>
          <w:szCs w:val="24"/>
          <w:lang w:eastAsia="en-IN"/>
        </w:rPr>
      </w:pPr>
    </w:p>
    <w:p w:rsidR="00812F09" w:rsidRDefault="00812F09" w:rsidP="00812F09">
      <w:pPr>
        <w:pStyle w:val="ListParagraph"/>
        <w:rPr>
          <w:noProof/>
          <w:sz w:val="24"/>
          <w:szCs w:val="24"/>
          <w:lang w:eastAsia="en-IN"/>
        </w:rPr>
      </w:pPr>
    </w:p>
    <w:p w:rsidR="00812F09" w:rsidRDefault="00812F09" w:rsidP="00812F09">
      <w:pPr>
        <w:pStyle w:val="ListParagraph"/>
        <w:rPr>
          <w:noProof/>
          <w:sz w:val="44"/>
          <w:szCs w:val="44"/>
          <w:lang w:eastAsia="en-IN"/>
        </w:rPr>
      </w:pPr>
      <w:r w:rsidRPr="00812F09">
        <w:rPr>
          <w:noProof/>
          <w:sz w:val="44"/>
          <w:szCs w:val="44"/>
          <w:lang w:eastAsia="en-IN"/>
        </w:rPr>
        <w:t xml:space="preserve">Basic Configuration </w:t>
      </w:r>
    </w:p>
    <w:p w:rsidR="00812F09" w:rsidRDefault="00812F09" w:rsidP="00812F09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Go to manage Jenkins &lt;Configure system</w:t>
      </w:r>
    </w:p>
    <w:p w:rsidR="00812F09" w:rsidRPr="00B75352" w:rsidRDefault="00812F09" w:rsidP="00B75352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 w:rsidRPr="00B75352">
        <w:rPr>
          <w:noProof/>
          <w:sz w:val="28"/>
          <w:szCs w:val="28"/>
          <w:lang w:eastAsia="en-IN"/>
        </w:rPr>
        <w:t>If you want to display some message enter in below text box.</w:t>
      </w:r>
    </w:p>
    <w:p w:rsidR="00812F09" w:rsidRDefault="00812F09" w:rsidP="00812F09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DD7A0F" wp14:editId="125C4464">
            <wp:extent cx="5727238" cy="8858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52" w:rsidRDefault="00B75352" w:rsidP="00B75352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If you want to fix number of build jenkins will perform(means</w:t>
      </w:r>
      <w:r w:rsidR="00387176">
        <w:rPr>
          <w:noProof/>
          <w:sz w:val="28"/>
          <w:szCs w:val="28"/>
          <w:lang w:eastAsia="en-IN"/>
        </w:rPr>
        <w:t xml:space="preserve"> number </w:t>
      </w:r>
      <w:r>
        <w:rPr>
          <w:noProof/>
          <w:sz w:val="28"/>
          <w:szCs w:val="28"/>
          <w:lang w:eastAsia="en-IN"/>
        </w:rPr>
        <w:t xml:space="preserve"> project it will run) then give number in </w:t>
      </w:r>
      <w:r w:rsidRPr="00B75352">
        <w:rPr>
          <w:noProof/>
          <w:sz w:val="28"/>
          <w:szCs w:val="28"/>
          <w:highlight w:val="yellow"/>
          <w:lang w:eastAsia="en-IN"/>
        </w:rPr>
        <w:t>number of executor box</w:t>
      </w:r>
    </w:p>
    <w:p w:rsidR="00B75352" w:rsidRDefault="00B75352" w:rsidP="00B75352">
      <w:pPr>
        <w:pStyle w:val="ListParagraph"/>
        <w:numPr>
          <w:ilvl w:val="0"/>
          <w:numId w:val="1"/>
        </w:numPr>
        <w:rPr>
          <w:noProof/>
          <w:sz w:val="28"/>
          <w:szCs w:val="28"/>
          <w:highlight w:val="yellow"/>
          <w:lang w:eastAsia="en-IN"/>
        </w:rPr>
      </w:pPr>
      <w:r w:rsidRPr="00B75352">
        <w:rPr>
          <w:noProof/>
          <w:sz w:val="28"/>
          <w:szCs w:val="28"/>
          <w:highlight w:val="yellow"/>
          <w:lang w:eastAsia="en-IN"/>
        </w:rPr>
        <w:t>Labels:</w:t>
      </w:r>
      <w:r>
        <w:rPr>
          <w:noProof/>
          <w:sz w:val="28"/>
          <w:szCs w:val="28"/>
          <w:highlight w:val="yellow"/>
          <w:lang w:eastAsia="en-IN"/>
        </w:rPr>
        <w:t xml:space="preserve"> Suppose you want to make your jenkins as master node and you want execution of project on different machine/server(Prod,Dev)then we have to manage nodes and then define levels.</w:t>
      </w:r>
    </w:p>
    <w:p w:rsidR="00B75352" w:rsidRDefault="00B75352" w:rsidP="00B75352">
      <w:pPr>
        <w:pStyle w:val="ListParagraph"/>
        <w:rPr>
          <w:noProof/>
          <w:sz w:val="28"/>
          <w:szCs w:val="28"/>
          <w:lang w:eastAsia="en-IN"/>
        </w:rPr>
      </w:pPr>
      <w:r w:rsidRPr="00B75352">
        <w:rPr>
          <w:noProof/>
          <w:sz w:val="28"/>
          <w:szCs w:val="28"/>
          <w:lang w:eastAsia="en-IN"/>
        </w:rPr>
        <w:t>For creating Nodes</w:t>
      </w:r>
      <w:r>
        <w:rPr>
          <w:noProof/>
          <w:sz w:val="28"/>
          <w:szCs w:val="28"/>
          <w:lang w:eastAsia="en-IN"/>
        </w:rPr>
        <w:t xml:space="preserve"> go to manage Nodes under manage configuration and click on create nodes</w:t>
      </w:r>
      <w:r w:rsidR="00D17A7B">
        <w:rPr>
          <w:noProof/>
          <w:sz w:val="28"/>
          <w:szCs w:val="28"/>
          <w:lang w:eastAsia="en-IN"/>
        </w:rPr>
        <w:t xml:space="preserve"> and define Labels and Usage</w:t>
      </w:r>
      <w:r>
        <w:rPr>
          <w:noProof/>
          <w:sz w:val="28"/>
          <w:szCs w:val="28"/>
          <w:lang w:eastAsia="en-IN"/>
        </w:rPr>
        <w:t>.</w:t>
      </w:r>
    </w:p>
    <w:p w:rsidR="00B75352" w:rsidRDefault="00B75352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BC7AFC" wp14:editId="45D5A324">
            <wp:extent cx="5727469" cy="18097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52" w:rsidRDefault="00B75352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107F099" wp14:editId="49CD87EF">
            <wp:extent cx="5728353" cy="21050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52" w:rsidRDefault="00D17A7B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D50DAA0" wp14:editId="59603144">
            <wp:extent cx="5731510" cy="208318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76" w:rsidRDefault="00387176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Once Node creation will be done we will configure it in our project .</w:t>
      </w:r>
    </w:p>
    <w:p w:rsidR="00387176" w:rsidRPr="00387176" w:rsidRDefault="00387176" w:rsidP="00B75352">
      <w:pPr>
        <w:pStyle w:val="ListParagraph"/>
        <w:rPr>
          <w:noProof/>
          <w:sz w:val="28"/>
          <w:szCs w:val="28"/>
          <w:lang w:eastAsia="en-IN"/>
        </w:rPr>
      </w:pPr>
      <w:r w:rsidRPr="00387176">
        <w:rPr>
          <w:noProof/>
          <w:sz w:val="28"/>
          <w:szCs w:val="28"/>
          <w:lang w:eastAsia="en-IN"/>
        </w:rPr>
        <w:t>Go to your project and click on configuration and check below checkbox</w:t>
      </w:r>
      <w:r>
        <w:rPr>
          <w:noProof/>
          <w:sz w:val="28"/>
          <w:szCs w:val="28"/>
          <w:lang w:eastAsia="en-IN"/>
        </w:rPr>
        <w:t xml:space="preserve"> and give you level which you have created while managing Nodes</w:t>
      </w:r>
      <w:r w:rsidRPr="00387176">
        <w:rPr>
          <w:noProof/>
          <w:sz w:val="28"/>
          <w:szCs w:val="28"/>
          <w:lang w:eastAsia="en-IN"/>
        </w:rPr>
        <w:t>.</w:t>
      </w:r>
    </w:p>
    <w:p w:rsidR="00387176" w:rsidRDefault="004160A2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F7F1E88" wp14:editId="1AC305D3">
            <wp:extent cx="4972050" cy="1457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6B">
        <w:rPr>
          <w:noProof/>
          <w:sz w:val="28"/>
          <w:szCs w:val="28"/>
          <w:lang w:eastAsia="en-IN"/>
        </w:rPr>
        <w:t>0</w:t>
      </w:r>
    </w:p>
    <w:p w:rsidR="004160A2" w:rsidRPr="004160A2" w:rsidRDefault="004160A2" w:rsidP="004160A2">
      <w:pPr>
        <w:pStyle w:val="ListParagraph"/>
        <w:numPr>
          <w:ilvl w:val="0"/>
          <w:numId w:val="1"/>
        </w:numPr>
        <w:rPr>
          <w:noProof/>
          <w:sz w:val="28"/>
          <w:szCs w:val="28"/>
          <w:highlight w:val="yellow"/>
          <w:lang w:eastAsia="en-IN"/>
        </w:rPr>
      </w:pPr>
      <w:r w:rsidRPr="004160A2">
        <w:rPr>
          <w:noProof/>
          <w:sz w:val="28"/>
          <w:szCs w:val="28"/>
          <w:highlight w:val="yellow"/>
          <w:lang w:eastAsia="en-IN"/>
        </w:rPr>
        <w:t>Quit period:Jenkins will</w:t>
      </w:r>
      <w:r w:rsidR="005E5D60">
        <w:rPr>
          <w:noProof/>
          <w:sz w:val="28"/>
          <w:szCs w:val="28"/>
          <w:highlight w:val="yellow"/>
          <w:lang w:eastAsia="en-IN"/>
        </w:rPr>
        <w:t xml:space="preserve"> wait</w:t>
      </w:r>
      <w:r w:rsidRPr="004160A2">
        <w:rPr>
          <w:noProof/>
          <w:sz w:val="28"/>
          <w:szCs w:val="28"/>
          <w:highlight w:val="yellow"/>
          <w:lang w:eastAsia="en-IN"/>
        </w:rPr>
        <w:t xml:space="preserve"> for a time to build application.</w:t>
      </w:r>
    </w:p>
    <w:p w:rsidR="004160A2" w:rsidRDefault="004160A2" w:rsidP="004160A2">
      <w:pPr>
        <w:pStyle w:val="ListParagraph"/>
        <w:rPr>
          <w:noProof/>
          <w:sz w:val="28"/>
          <w:szCs w:val="28"/>
          <w:lang w:eastAsia="en-IN"/>
        </w:rPr>
      </w:pPr>
    </w:p>
    <w:p w:rsidR="004160A2" w:rsidRDefault="004160A2" w:rsidP="004160A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72CD699C" wp14:editId="4D596E6C">
            <wp:extent cx="5105400" cy="981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7598" cy="9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A2" w:rsidRDefault="004160A2" w:rsidP="004160A2">
      <w:pPr>
        <w:pStyle w:val="ListParagraph"/>
        <w:numPr>
          <w:ilvl w:val="0"/>
          <w:numId w:val="1"/>
        </w:numPr>
        <w:rPr>
          <w:noProof/>
          <w:sz w:val="28"/>
          <w:szCs w:val="28"/>
          <w:highlight w:val="yellow"/>
          <w:lang w:eastAsia="en-IN"/>
        </w:rPr>
      </w:pPr>
      <w:r w:rsidRPr="004160A2">
        <w:rPr>
          <w:sz w:val="28"/>
          <w:szCs w:val="28"/>
          <w:highlight w:val="yellow"/>
        </w:rPr>
        <w:t>Restrict project naming</w:t>
      </w:r>
      <w:r>
        <w:rPr>
          <w:sz w:val="28"/>
          <w:szCs w:val="28"/>
          <w:highlight w:val="yellow"/>
        </w:rPr>
        <w:t>: You can give pattern for giving project Name if pattern will not match then it will not allow for creating project with that name.</w:t>
      </w:r>
    </w:p>
    <w:p w:rsidR="004160A2" w:rsidRDefault="004160A2" w:rsidP="004160A2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Global properties:Here we can set common properties with key value pair which will be access by all the jobs created in jenkins.and it will be accessed by ${Key}.</w:t>
      </w:r>
    </w:p>
    <w:p w:rsidR="004160A2" w:rsidRPr="001747B9" w:rsidRDefault="00A37018" w:rsidP="001747B9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*************************************</w:t>
      </w:r>
      <w:r w:rsidR="00637F51">
        <w:rPr>
          <w:noProof/>
          <w:sz w:val="28"/>
          <w:szCs w:val="28"/>
          <w:lang w:eastAsia="en-IN"/>
        </w:rPr>
        <w:t>**************************</w:t>
      </w:r>
    </w:p>
    <w:p w:rsidR="004160A2" w:rsidRDefault="00637F51" w:rsidP="004160A2">
      <w:pPr>
        <w:pStyle w:val="ListParagraph"/>
        <w:rPr>
          <w:noProof/>
          <w:sz w:val="28"/>
          <w:szCs w:val="28"/>
          <w:lang w:eastAsia="en-IN"/>
        </w:rPr>
      </w:pPr>
      <w:r w:rsidRPr="00637F51">
        <w:rPr>
          <w:noProof/>
          <w:sz w:val="28"/>
          <w:szCs w:val="28"/>
          <w:lang w:eastAsia="en-IN"/>
        </w:rPr>
        <w:t>Configuration for build of Job</w:t>
      </w:r>
      <w:r>
        <w:rPr>
          <w:noProof/>
          <w:sz w:val="28"/>
          <w:szCs w:val="28"/>
          <w:lang w:eastAsia="en-IN"/>
        </w:rPr>
        <w:t>.</w:t>
      </w:r>
    </w:p>
    <w:p w:rsidR="00637F51" w:rsidRDefault="00637F51" w:rsidP="004160A2">
      <w:pPr>
        <w:pStyle w:val="ListParagraph"/>
        <w:rPr>
          <w:noProof/>
          <w:sz w:val="28"/>
          <w:szCs w:val="28"/>
          <w:lang w:eastAsia="en-IN"/>
        </w:rPr>
      </w:pPr>
    </w:p>
    <w:p w:rsidR="00637F51" w:rsidRDefault="00637F51" w:rsidP="004160A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1)Check on build periodically.In build periodically we will schedule job for building.</w:t>
      </w:r>
    </w:p>
    <w:p w:rsidR="00637F51" w:rsidRDefault="00637F51" w:rsidP="004160A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2)In Poll SCM if any code is commited to GIT or any repository build will start automatically.</w:t>
      </w:r>
    </w:p>
    <w:p w:rsidR="00637F51" w:rsidRDefault="00637F51" w:rsidP="004160A2">
      <w:pPr>
        <w:pStyle w:val="ListParagraph"/>
        <w:rPr>
          <w:noProof/>
          <w:sz w:val="28"/>
          <w:szCs w:val="28"/>
          <w:lang w:eastAsia="en-IN"/>
        </w:rPr>
      </w:pPr>
    </w:p>
    <w:p w:rsidR="00637F51" w:rsidRDefault="00637F51" w:rsidP="004160A2">
      <w:pPr>
        <w:pStyle w:val="ListParagraph"/>
        <w:rPr>
          <w:noProof/>
          <w:sz w:val="28"/>
          <w:szCs w:val="28"/>
          <w:highlight w:val="yellow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3EAE7B" wp14:editId="214869F8">
            <wp:extent cx="573405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51" w:rsidRDefault="00637F51" w:rsidP="004160A2">
      <w:pPr>
        <w:pStyle w:val="ListParagraph"/>
        <w:rPr>
          <w:noProof/>
          <w:sz w:val="28"/>
          <w:szCs w:val="28"/>
          <w:highlight w:val="yellow"/>
          <w:lang w:eastAsia="en-IN"/>
        </w:rPr>
      </w:pPr>
      <w:r>
        <w:rPr>
          <w:noProof/>
          <w:sz w:val="28"/>
          <w:szCs w:val="28"/>
          <w:highlight w:val="yellow"/>
          <w:lang w:eastAsia="en-IN"/>
        </w:rPr>
        <w:t>If you give ***** and click outside then jenkins will give you message.</w:t>
      </w:r>
    </w:p>
    <w:p w:rsidR="00637F51" w:rsidRPr="004160A2" w:rsidRDefault="00637F51" w:rsidP="004160A2">
      <w:pPr>
        <w:pStyle w:val="ListParagraph"/>
        <w:rPr>
          <w:noProof/>
          <w:sz w:val="28"/>
          <w:szCs w:val="28"/>
          <w:highlight w:val="yellow"/>
          <w:lang w:eastAsia="en-IN"/>
        </w:rPr>
      </w:pPr>
    </w:p>
    <w:p w:rsidR="00387176" w:rsidRDefault="00637F51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3)Add Build setup:If you are windows user select Execute windows batch  command.</w:t>
      </w:r>
    </w:p>
    <w:p w:rsidR="00CD16BA" w:rsidRDefault="00CD16BA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4)Trigger Build remotely is used for building through url from any browser. Hit with </w:t>
      </w:r>
      <w:r>
        <w:rPr>
          <w:rStyle w:val="HTMLTypewriter"/>
          <w:rFonts w:eastAsiaTheme="minorHAnsi"/>
        </w:rPr>
        <w:t>JENKINS_URL</w:t>
      </w:r>
      <w:r>
        <w:t>/job/Mt940/</w:t>
      </w:r>
      <w:proofErr w:type="spellStart"/>
      <w:r>
        <w:t>build</w:t>
      </w:r>
      <w:proofErr w:type="gramStart"/>
      <w:r>
        <w:t>?token</w:t>
      </w:r>
      <w:proofErr w:type="spellEnd"/>
      <w:proofErr w:type="gramEnd"/>
      <w:r>
        <w:t>=</w:t>
      </w:r>
      <w:r>
        <w:rPr>
          <w:rStyle w:val="HTMLTypewriter"/>
          <w:rFonts w:eastAsiaTheme="minorHAnsi"/>
        </w:rPr>
        <w:t>1234</w:t>
      </w:r>
    </w:p>
    <w:p w:rsidR="00CD16BA" w:rsidRDefault="00CD16BA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C3E611" wp14:editId="27ABB501">
            <wp:extent cx="5731510" cy="1213659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52" w:rsidRDefault="00B75352" w:rsidP="00B75352">
      <w:pPr>
        <w:pStyle w:val="ListParagraph"/>
        <w:rPr>
          <w:noProof/>
          <w:sz w:val="28"/>
          <w:szCs w:val="28"/>
          <w:lang w:eastAsia="en-IN"/>
        </w:rPr>
      </w:pPr>
    </w:p>
    <w:p w:rsidR="00EE7D17" w:rsidRDefault="00EE7D17" w:rsidP="00B75352">
      <w:pPr>
        <w:pStyle w:val="ListParagraph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5)If you want to build your project after another project then select Build after other project</w:t>
      </w:r>
    </w:p>
    <w:p w:rsidR="00800B78" w:rsidRDefault="00800B78" w:rsidP="00800B7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************************Jenkins Integration with Git*****************</w:t>
      </w:r>
    </w:p>
    <w:p w:rsidR="00800B78" w:rsidRDefault="00674CD9" w:rsidP="00800B7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So for this we have to learn git first so lets start git first</w:t>
      </w:r>
    </w:p>
    <w:p w:rsidR="00674CD9" w:rsidRDefault="00674CD9" w:rsidP="00800B7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1Install git and open git bash </w:t>
      </w:r>
      <w:r w:rsidR="005E5442">
        <w:rPr>
          <w:noProof/>
          <w:sz w:val="28"/>
          <w:szCs w:val="28"/>
          <w:lang w:eastAsia="en-IN"/>
        </w:rPr>
        <w:t xml:space="preserve">from project folder and type </w:t>
      </w:r>
      <w:r w:rsidR="005E5442" w:rsidRPr="005E5442">
        <w:rPr>
          <w:noProof/>
          <w:sz w:val="28"/>
          <w:szCs w:val="28"/>
          <w:highlight w:val="yellow"/>
          <w:lang w:eastAsia="en-IN"/>
        </w:rPr>
        <w:t>git init</w:t>
      </w:r>
      <w:r w:rsidR="005E5442">
        <w:rPr>
          <w:noProof/>
          <w:sz w:val="28"/>
          <w:szCs w:val="28"/>
          <w:lang w:eastAsia="en-IN"/>
        </w:rPr>
        <w:t xml:space="preserve"> you will get .git folder.</w:t>
      </w:r>
    </w:p>
    <w:p w:rsidR="005E5442" w:rsidRDefault="005E5442" w:rsidP="00800B7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2)</w:t>
      </w:r>
      <w:r w:rsidRPr="005E5442">
        <w:rPr>
          <w:noProof/>
          <w:sz w:val="28"/>
          <w:szCs w:val="28"/>
          <w:highlight w:val="yellow"/>
          <w:lang w:eastAsia="en-IN"/>
        </w:rPr>
        <w:t>git status</w:t>
      </w:r>
      <w:r>
        <w:rPr>
          <w:noProof/>
          <w:sz w:val="28"/>
          <w:szCs w:val="28"/>
          <w:lang w:eastAsia="en-IN"/>
        </w:rPr>
        <w:t xml:space="preserve"> to check how many files needs to be commited.</w:t>
      </w:r>
    </w:p>
    <w:p w:rsidR="005E5442" w:rsidRDefault="005E5442" w:rsidP="00800B7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3)git add</w:t>
      </w:r>
      <w:r w:rsidR="00F81634">
        <w:rPr>
          <w:noProof/>
          <w:sz w:val="28"/>
          <w:szCs w:val="28"/>
          <w:lang w:eastAsia="en-IN"/>
        </w:rPr>
        <w:t xml:space="preserve"> file/folder name</w:t>
      </w:r>
    </w:p>
    <w:p w:rsidR="00F81634" w:rsidRDefault="00F81634" w:rsidP="00800B7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4)git commit –m “added project mt940”</w:t>
      </w:r>
    </w:p>
    <w:p w:rsidR="00F81634" w:rsidRDefault="00F81634" w:rsidP="00800B7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While adding if you get below error.</w:t>
      </w:r>
    </w:p>
    <w:p w:rsidR="00F81634" w:rsidRDefault="00F81634" w:rsidP="00F81634">
      <w:pPr>
        <w:pStyle w:val="NormalWeb"/>
      </w:pPr>
      <w:r>
        <w:t>*** Please tell me who you are.</w:t>
      </w:r>
    </w:p>
    <w:p w:rsidR="00F81634" w:rsidRDefault="00F81634" w:rsidP="00F81634">
      <w:pPr>
        <w:pStyle w:val="NormalWeb"/>
      </w:pPr>
      <w:r>
        <w:t>Run</w:t>
      </w:r>
    </w:p>
    <w:p w:rsidR="00F81634" w:rsidRDefault="00F81634" w:rsidP="00F81634">
      <w:pPr>
        <w:pStyle w:val="NormalWeb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hyperlink r:id="rId25" w:history="1">
        <w:r>
          <w:rPr>
            <w:rStyle w:val="Hyperlink"/>
          </w:rPr>
          <w:t>you@example.com</w:t>
        </w:r>
      </w:hyperlink>
      <w:r>
        <w:t>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user.name "Your Name"</w:t>
      </w:r>
    </w:p>
    <w:p w:rsidR="00F81634" w:rsidRDefault="00F81634" w:rsidP="00F81634">
      <w:pPr>
        <w:pStyle w:val="NormalWeb"/>
      </w:pPr>
      <w:proofErr w:type="gramStart"/>
      <w:r>
        <w:t>to</w:t>
      </w:r>
      <w:proofErr w:type="gramEnd"/>
      <w:r>
        <w:t xml:space="preserve"> set your account's default identity.</w:t>
      </w:r>
      <w:r>
        <w:br/>
        <w:t>Omit --global to set the identity only in this repository.</w:t>
      </w:r>
    </w:p>
    <w:p w:rsidR="00F81634" w:rsidRDefault="00F81634" w:rsidP="00F81634">
      <w:pPr>
        <w:pStyle w:val="NormalWeb"/>
      </w:pPr>
      <w:proofErr w:type="gramStart"/>
      <w:r>
        <w:t>fatal</w:t>
      </w:r>
      <w:proofErr w:type="gramEnd"/>
      <w:r>
        <w:t>: unable to auto-detect email address (got '</w:t>
      </w:r>
      <w:proofErr w:type="spellStart"/>
      <w:r>
        <w:t>me@me-PC</w:t>
      </w:r>
      <w:proofErr w:type="spellEnd"/>
      <w:r>
        <w:t>.(none)')</w:t>
      </w:r>
    </w:p>
    <w:p w:rsidR="0081214B" w:rsidRDefault="0081214B" w:rsidP="0081214B">
      <w:pPr>
        <w:pStyle w:val="NormalWeb"/>
      </w:pPr>
      <w:r w:rsidRPr="0081214B">
        <w:rPr>
          <w:noProof/>
          <w:sz w:val="28"/>
          <w:szCs w:val="28"/>
          <w:highlight w:val="yellow"/>
        </w:rPr>
        <w:t>Solution:</w:t>
      </w:r>
      <w:r w:rsidRPr="0081214B">
        <w:rPr>
          <w:highlight w:val="yellow"/>
        </w:rPr>
        <w:t xml:space="preserve">  git </w:t>
      </w:r>
      <w:proofErr w:type="spellStart"/>
      <w:r w:rsidRPr="0081214B">
        <w:rPr>
          <w:highlight w:val="yellow"/>
        </w:rPr>
        <w:t>config</w:t>
      </w:r>
      <w:proofErr w:type="spellEnd"/>
      <w:r w:rsidRPr="0081214B">
        <w:rPr>
          <w:highlight w:val="yellow"/>
        </w:rPr>
        <w:t xml:space="preserve"> --global </w:t>
      </w:r>
      <w:proofErr w:type="spellStart"/>
      <w:r w:rsidRPr="0081214B">
        <w:rPr>
          <w:highlight w:val="yellow"/>
        </w:rPr>
        <w:t>user.email</w:t>
      </w:r>
      <w:proofErr w:type="spellEnd"/>
      <w:r w:rsidRPr="0081214B">
        <w:rPr>
          <w:highlight w:val="yellow"/>
        </w:rPr>
        <w:t xml:space="preserve"> "</w:t>
      </w:r>
      <w:hyperlink r:id="rId26" w:history="1">
        <w:r w:rsidRPr="0081214B">
          <w:rPr>
            <w:rStyle w:val="Hyperlink"/>
            <w:highlight w:val="yellow"/>
          </w:rPr>
          <w:t>prakash.113101@gmail.com</w:t>
        </w:r>
      </w:hyperlink>
      <w:r w:rsidRPr="0081214B">
        <w:rPr>
          <w:highlight w:val="yellow"/>
        </w:rPr>
        <w:t>"</w:t>
      </w:r>
      <w:r w:rsidRPr="0081214B">
        <w:rPr>
          <w:highlight w:val="yellow"/>
        </w:rPr>
        <w:br/>
        <w:t xml:space="preserve">git </w:t>
      </w:r>
      <w:proofErr w:type="spellStart"/>
      <w:r w:rsidRPr="0081214B">
        <w:rPr>
          <w:highlight w:val="yellow"/>
        </w:rPr>
        <w:t>config</w:t>
      </w:r>
      <w:proofErr w:type="spellEnd"/>
      <w:r w:rsidRPr="0081214B">
        <w:rPr>
          <w:highlight w:val="yellow"/>
        </w:rPr>
        <w:t xml:space="preserve"> --global user.name "prakash90-cpu"</w:t>
      </w:r>
    </w:p>
    <w:p w:rsidR="0081214B" w:rsidRDefault="0081214B" w:rsidP="0081214B">
      <w:pPr>
        <w:pStyle w:val="NormalWeb"/>
      </w:pPr>
      <w:proofErr w:type="spellStart"/>
      <w:r>
        <w:t>NOTE</w:t>
      </w:r>
      <w:proofErr w:type="gramStart"/>
      <w:r>
        <w:t>:By</w:t>
      </w:r>
      <w:proofErr w:type="spellEnd"/>
      <w:proofErr w:type="gramEnd"/>
      <w:r>
        <w:t xml:space="preserve"> above command code has been moved to git repository now we will move to our local repository(</w:t>
      </w:r>
      <w:proofErr w:type="spellStart"/>
      <w:r>
        <w:t>PrakashRepository</w:t>
      </w:r>
      <w:proofErr w:type="spellEnd"/>
      <w:r>
        <w:t>) on git.</w:t>
      </w:r>
    </w:p>
    <w:p w:rsidR="0081214B" w:rsidRDefault="0081214B" w:rsidP="0081214B">
      <w:pPr>
        <w:pStyle w:val="NormalWeb"/>
      </w:pPr>
      <w:proofErr w:type="gramStart"/>
      <w:r>
        <w:t>5)</w:t>
      </w:r>
      <w:r w:rsidR="000679AC">
        <w:t>Copy</w:t>
      </w:r>
      <w:proofErr w:type="gramEnd"/>
      <w:r w:rsidR="000679AC">
        <w:t xml:space="preserve"> repository </w:t>
      </w:r>
      <w:proofErr w:type="spellStart"/>
      <w:r w:rsidR="000679AC">
        <w:t>url</w:t>
      </w:r>
      <w:proofErr w:type="spellEnd"/>
      <w:r w:rsidR="000679AC">
        <w:t xml:space="preserve"> and type below command to move to local repository.</w:t>
      </w:r>
    </w:p>
    <w:p w:rsidR="000679AC" w:rsidRDefault="000679AC" w:rsidP="0081214B">
      <w:pPr>
        <w:pStyle w:val="NormalWeb"/>
      </w:pPr>
      <w:proofErr w:type="gramStart"/>
      <w:r w:rsidRPr="000679AC">
        <w:rPr>
          <w:highlight w:val="yellow"/>
        </w:rPr>
        <w:t>git</w:t>
      </w:r>
      <w:proofErr w:type="gramEnd"/>
      <w:r w:rsidRPr="000679AC">
        <w:rPr>
          <w:highlight w:val="yellow"/>
        </w:rPr>
        <w:t xml:space="preserve"> remote add origin </w:t>
      </w:r>
      <w:hyperlink r:id="rId27" w:history="1">
        <w:r w:rsidRPr="00DA6867">
          <w:rPr>
            <w:rStyle w:val="Hyperlink"/>
            <w:highlight w:val="yellow"/>
          </w:rPr>
          <w:t>https://github.com/prakash90-cpu/prakashRepository.git</w:t>
        </w:r>
      </w:hyperlink>
    </w:p>
    <w:p w:rsidR="000679AC" w:rsidRDefault="000679AC" w:rsidP="0081214B">
      <w:pPr>
        <w:pStyle w:val="NormalWeb"/>
      </w:pPr>
      <w:r>
        <w:t>But still it will not show your git on your local repository because you have not pushed your code.</w:t>
      </w:r>
    </w:p>
    <w:p w:rsidR="00AB6C27" w:rsidRPr="00AB6C27" w:rsidRDefault="000679AC" w:rsidP="00AB6C27">
      <w:pPr>
        <w:pStyle w:val="HTMLPreformatted"/>
        <w:textAlignment w:val="baseline"/>
        <w:rPr>
          <w:ins w:id="0" w:author="DELL" w:date="2020-03-01T22:29:00Z"/>
          <w:rFonts w:ascii="Consolas" w:hAnsi="Consolas"/>
          <w:color w:val="242729"/>
        </w:rPr>
      </w:pPr>
      <w:proofErr w:type="gramStart"/>
      <w:r w:rsidRPr="000679AC">
        <w:rPr>
          <w:highlight w:val="yellow"/>
        </w:rPr>
        <w:t>git</w:t>
      </w:r>
      <w:proofErr w:type="gramEnd"/>
      <w:r w:rsidRPr="000679AC">
        <w:rPr>
          <w:highlight w:val="yellow"/>
        </w:rPr>
        <w:t xml:space="preserve"> push –u origin master</w:t>
      </w:r>
      <w:r w:rsidR="007D5402">
        <w:t xml:space="preserve"> if it not works then try </w:t>
      </w:r>
      <w:r w:rsidR="007D5402" w:rsidRPr="000679AC">
        <w:rPr>
          <w:highlight w:val="yellow"/>
        </w:rPr>
        <w:t>git push origin master</w:t>
      </w:r>
      <w:r w:rsidR="0015287A">
        <w:t xml:space="preserve"> so our code will be moved to local repository.</w:t>
      </w:r>
      <w:r w:rsidR="0015287A" w:rsidRPr="0015287A">
        <w:rPr>
          <w:noProof/>
        </w:rPr>
        <w:t xml:space="preserve"> </w:t>
      </w:r>
      <w:ins w:id="1" w:author="DELL" w:date="2020-03-01T22:29:00Z">
        <w:r w:rsidR="00AB6C27">
          <w:rPr>
            <w:noProof/>
          </w:rPr>
          <w:t xml:space="preserve">After doing this if still nots work push forcefully </w:t>
        </w:r>
        <w:r w:rsidR="00AB6C27" w:rsidRPr="00AB6C27">
          <w:rPr>
            <w:rFonts w:ascii="Consolas" w:hAnsi="Consolas"/>
            <w:color w:val="242729"/>
            <w:highlight w:val="yellow"/>
            <w:bdr w:val="none" w:sz="0" w:space="0" w:color="auto" w:frame="1"/>
          </w:rPr>
          <w:t>git pus</w:t>
        </w:r>
        <w:bookmarkStart w:id="2" w:name="_GoBack"/>
        <w:bookmarkEnd w:id="2"/>
        <w:r w:rsidR="00AB6C27" w:rsidRPr="00AB6C27">
          <w:rPr>
            <w:rFonts w:ascii="Consolas" w:hAnsi="Consolas"/>
            <w:color w:val="242729"/>
            <w:highlight w:val="yellow"/>
            <w:bdr w:val="none" w:sz="0" w:space="0" w:color="auto" w:frame="1"/>
          </w:rPr>
          <w:t>h -f origin master</w:t>
        </w:r>
      </w:ins>
    </w:p>
    <w:p w:rsidR="000679AC" w:rsidRDefault="0015287A" w:rsidP="0081214B">
      <w:pPr>
        <w:pStyle w:val="NormalWeb"/>
      </w:pPr>
      <w:r>
        <w:rPr>
          <w:noProof/>
        </w:rPr>
        <w:drawing>
          <wp:inline distT="0" distB="0" distL="0" distR="0" wp14:anchorId="753CD070" wp14:editId="009030B8">
            <wp:extent cx="5729086" cy="18764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7A" w:rsidRDefault="0015287A" w:rsidP="0081214B">
      <w:pPr>
        <w:pStyle w:val="NormalWeb"/>
      </w:pPr>
      <w:r>
        <w:t xml:space="preserve">**** Now we will configure to </w:t>
      </w:r>
      <w:proofErr w:type="spellStart"/>
      <w:r>
        <w:t>genkins</w:t>
      </w:r>
      <w:proofErr w:type="spellEnd"/>
      <w:r>
        <w:t xml:space="preserve"> and build using Jenkins.</w:t>
      </w:r>
    </w:p>
    <w:p w:rsidR="0015287A" w:rsidRDefault="0015287A" w:rsidP="0081214B">
      <w:pPr>
        <w:pStyle w:val="NormalWeb"/>
        <w:rPr>
          <w:noProof/>
        </w:rPr>
      </w:pPr>
      <w:r>
        <w:t>1)</w:t>
      </w:r>
      <w:r w:rsidR="00BC1918" w:rsidRPr="00BC1918">
        <w:rPr>
          <w:noProof/>
        </w:rPr>
        <w:t xml:space="preserve"> </w:t>
      </w:r>
      <w:r w:rsidR="00BC1918">
        <w:rPr>
          <w:noProof/>
        </w:rPr>
        <w:drawing>
          <wp:inline distT="0" distB="0" distL="0" distR="0" wp14:anchorId="6F8F2D1F" wp14:editId="62C2E55C">
            <wp:extent cx="57340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01" w:rsidRDefault="00B27801" w:rsidP="0081214B">
      <w:pPr>
        <w:pStyle w:val="NormalWeb"/>
        <w:rPr>
          <w:noProof/>
        </w:rPr>
      </w:pPr>
      <w:r>
        <w:rPr>
          <w:noProof/>
        </w:rPr>
        <w:t>If above error comes then insert credential of GIT.</w:t>
      </w:r>
    </w:p>
    <w:p w:rsidR="00BC1918" w:rsidRDefault="00BC1918" w:rsidP="0081214B">
      <w:pPr>
        <w:pStyle w:val="NormalWeb"/>
      </w:pPr>
      <w:r>
        <w:rPr>
          <w:noProof/>
        </w:rPr>
        <w:drawing>
          <wp:inline distT="0" distB="0" distL="0" distR="0" wp14:anchorId="31727D14" wp14:editId="65B47D4C">
            <wp:extent cx="5731510" cy="248304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18" w:rsidRDefault="00BC1918" w:rsidP="0081214B">
      <w:pPr>
        <w:pStyle w:val="NormalWeb"/>
      </w:pPr>
      <w:r>
        <w:t>If we select Poll SCM and give * * * * * then it will check every second to git and if any changes will be done it start build.</w:t>
      </w:r>
    </w:p>
    <w:p w:rsidR="00F81634" w:rsidRDefault="00432827" w:rsidP="00800B78">
      <w:pPr>
        <w:rPr>
          <w:noProof/>
          <w:sz w:val="28"/>
          <w:szCs w:val="28"/>
          <w:lang w:eastAsia="en-IN"/>
        </w:rPr>
      </w:pPr>
      <w:r w:rsidRPr="00432827">
        <w:rPr>
          <w:noProof/>
          <w:sz w:val="28"/>
          <w:szCs w:val="28"/>
          <w:highlight w:val="red"/>
          <w:lang w:eastAsia="en-IN"/>
        </w:rPr>
        <w:t>Automated Deployment</w:t>
      </w:r>
    </w:p>
    <w:p w:rsidR="00432827" w:rsidRDefault="00432827" w:rsidP="00800B78">
      <w:pPr>
        <w:rPr>
          <w:noProof/>
          <w:sz w:val="24"/>
          <w:szCs w:val="24"/>
          <w:lang w:eastAsia="en-IN"/>
        </w:rPr>
      </w:pPr>
      <w:r>
        <w:rPr>
          <w:noProof/>
          <w:sz w:val="28"/>
          <w:szCs w:val="28"/>
          <w:lang w:eastAsia="en-IN"/>
        </w:rPr>
        <w:t>A</w:t>
      </w:r>
      <w:r>
        <w:rPr>
          <w:noProof/>
          <w:sz w:val="24"/>
          <w:szCs w:val="24"/>
          <w:lang w:eastAsia="en-IN"/>
        </w:rPr>
        <w:t>utomated deployment is a process of automating the deployment process in a continous delivery system.(</w:t>
      </w:r>
      <w:r w:rsidRPr="00432827">
        <w:rPr>
          <w:noProof/>
          <w:sz w:val="24"/>
          <w:szCs w:val="24"/>
          <w:highlight w:val="green"/>
          <w:lang w:eastAsia="en-IN"/>
        </w:rPr>
        <w:t>Build&lt;deploy&lt;to test environment&lt;release to production environment</w:t>
      </w:r>
      <w:r>
        <w:rPr>
          <w:noProof/>
          <w:sz w:val="24"/>
          <w:szCs w:val="24"/>
          <w:lang w:eastAsia="en-IN"/>
        </w:rPr>
        <w:t>)</w:t>
      </w:r>
    </w:p>
    <w:p w:rsidR="00432827" w:rsidRDefault="00432827" w:rsidP="00800B78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1)Start jenkins and install deploy plugin.</w:t>
      </w:r>
    </w:p>
    <w:p w:rsidR="00432827" w:rsidRDefault="00432827" w:rsidP="00800B78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7AA19E1" wp14:editId="2ECB102C">
            <wp:extent cx="5363570" cy="206921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4118" cy="20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7" w:rsidRDefault="00432827" w:rsidP="00800B78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2)</w:t>
      </w:r>
      <w:r w:rsidR="00EE3B9B">
        <w:rPr>
          <w:noProof/>
          <w:sz w:val="24"/>
          <w:szCs w:val="24"/>
          <w:lang w:eastAsia="en-IN"/>
        </w:rPr>
        <w:t xml:space="preserve">after installing plugin </w:t>
      </w:r>
      <w:r w:rsidR="00F3146D">
        <w:rPr>
          <w:noProof/>
          <w:sz w:val="24"/>
          <w:szCs w:val="24"/>
          <w:lang w:eastAsia="en-IN"/>
        </w:rPr>
        <w:t>configure your build and add post build action (deploy war or ear  to container)</w:t>
      </w:r>
    </w:p>
    <w:p w:rsidR="00F3146D" w:rsidRDefault="00F3146D" w:rsidP="00800B78">
      <w:pPr>
        <w:rPr>
          <w:noProof/>
          <w:lang w:eastAsia="en-IN"/>
        </w:rPr>
      </w:pPr>
      <w:r>
        <w:rPr>
          <w:noProof/>
          <w:sz w:val="24"/>
          <w:szCs w:val="24"/>
          <w:lang w:eastAsia="en-IN"/>
        </w:rPr>
        <w:t>3)</w:t>
      </w:r>
      <w:r w:rsidR="00713893" w:rsidRPr="00713893">
        <w:rPr>
          <w:noProof/>
          <w:lang w:eastAsia="en-IN"/>
        </w:rPr>
        <w:t xml:space="preserve"> </w:t>
      </w:r>
      <w:r w:rsidR="00713893">
        <w:rPr>
          <w:noProof/>
          <w:lang w:eastAsia="en-IN"/>
        </w:rPr>
        <w:drawing>
          <wp:inline distT="0" distB="0" distL="0" distR="0" wp14:anchorId="41ED89AD" wp14:editId="1166F92A">
            <wp:extent cx="5722506" cy="174691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3E" w:rsidRDefault="00713893" w:rsidP="005E3A3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War/ear files-&gt;</w:t>
      </w:r>
      <w:r w:rsidR="005E3A3E">
        <w:rPr>
          <w:noProof/>
          <w:lang w:eastAsia="en-IN"/>
        </w:rPr>
        <w:t>*./** .war</w:t>
      </w:r>
    </w:p>
    <w:p w:rsidR="00713893" w:rsidRDefault="005E3A3E" w:rsidP="005E3A3E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context path mt940.war(Name of application)</w:t>
      </w:r>
    </w:p>
    <w:p w:rsidR="005E3A3E" w:rsidRPr="0045654D" w:rsidRDefault="005E3A3E" w:rsidP="005E3A3E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t>select any container like tomcat and then open tomcat user.xml and add user or use existing user</w:t>
      </w:r>
      <w:r w:rsidR="0045654D">
        <w:rPr>
          <w:noProof/>
          <w:lang w:eastAsia="en-IN"/>
        </w:rPr>
        <w:t xml:space="preserve"> or leave as it is</w:t>
      </w:r>
      <w:r>
        <w:rPr>
          <w:noProof/>
          <w:lang w:eastAsia="en-IN"/>
        </w:rPr>
        <w:t xml:space="preserve"> (</w:t>
      </w:r>
      <w:r w:rsidRPr="005E3A3E">
        <w:rPr>
          <w:noProof/>
          <w:lang w:eastAsia="en-IN"/>
        </w:rPr>
        <w:t>F:\Tomcat\apache-tomcat-8.5.50\conf</w:t>
      </w:r>
      <w:r>
        <w:rPr>
          <w:noProof/>
          <w:lang w:eastAsia="en-IN"/>
        </w:rPr>
        <w:t>)</w:t>
      </w:r>
    </w:p>
    <w:p w:rsidR="0045654D" w:rsidRPr="007E30CB" w:rsidRDefault="0045654D" w:rsidP="005E3A3E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t xml:space="preserve">start tomcat and give below configuration </w:t>
      </w:r>
      <w:r w:rsidR="007E30CB">
        <w:rPr>
          <w:noProof/>
          <w:lang w:eastAsia="en-IN"/>
        </w:rPr>
        <w:drawing>
          <wp:inline distT="0" distB="0" distL="0" distR="0" wp14:anchorId="237B9054" wp14:editId="565CB2CB">
            <wp:extent cx="5056496" cy="928048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6011" cy="9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CB" w:rsidRPr="00662279" w:rsidRDefault="007E30CB" w:rsidP="005E3A3E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t>Now click on build button of jenkins then automatically project will be deployed.</w:t>
      </w:r>
    </w:p>
    <w:p w:rsidR="00662279" w:rsidRDefault="00662279" w:rsidP="00662279">
      <w:pPr>
        <w:rPr>
          <w:noProof/>
          <w:sz w:val="24"/>
          <w:szCs w:val="24"/>
          <w:lang w:eastAsia="en-IN"/>
        </w:rPr>
      </w:pPr>
      <w:r w:rsidRPr="00662279">
        <w:rPr>
          <w:noProof/>
          <w:sz w:val="24"/>
          <w:szCs w:val="24"/>
          <w:highlight w:val="yellow"/>
          <w:lang w:eastAsia="en-IN"/>
        </w:rPr>
        <w:t>Email Sending through jenkins</w:t>
      </w:r>
    </w:p>
    <w:p w:rsidR="00662279" w:rsidRDefault="00662279" w:rsidP="00662279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D856FD8" wp14:editId="063EDCD4">
            <wp:extent cx="5731510" cy="2415072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79" w:rsidRDefault="00662279" w:rsidP="00662279">
      <w:pPr>
        <w:rPr>
          <w:noProof/>
          <w:sz w:val="24"/>
          <w:szCs w:val="24"/>
          <w:lang w:eastAsia="en-IN"/>
        </w:rPr>
      </w:pPr>
    </w:p>
    <w:p w:rsidR="00662279" w:rsidRDefault="00E65C40" w:rsidP="00662279">
      <w:pPr>
        <w:rPr>
          <w:noProof/>
          <w:sz w:val="24"/>
          <w:szCs w:val="24"/>
          <w:lang w:eastAsia="en-IN"/>
        </w:rPr>
      </w:pPr>
      <w:r w:rsidRPr="00E65C40">
        <w:rPr>
          <w:noProof/>
          <w:sz w:val="24"/>
          <w:szCs w:val="24"/>
          <w:highlight w:val="yellow"/>
          <w:lang w:eastAsia="en-IN"/>
        </w:rPr>
        <w:t>Jenkins pipeline</w:t>
      </w:r>
    </w:p>
    <w:p w:rsidR="00E65C40" w:rsidRDefault="00E65C40" w:rsidP="00662279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Pipeline:Multiple section of pipe which has inlet and outlet.</w:t>
      </w:r>
    </w:p>
    <w:p w:rsidR="00E65C40" w:rsidRDefault="00E65C40" w:rsidP="00662279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BD98B0" wp14:editId="68677AB8">
            <wp:extent cx="4831307" cy="150735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6601" cy="15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6A" w:rsidRPr="00662279" w:rsidRDefault="0008726A" w:rsidP="00662279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62B48DA" wp14:editId="0AB08700">
            <wp:extent cx="4913194" cy="168182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2723" cy="16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4D" w:rsidRPr="005E3A3E" w:rsidRDefault="0045654D" w:rsidP="0045654D">
      <w:pPr>
        <w:pStyle w:val="ListParagraph"/>
        <w:rPr>
          <w:noProof/>
          <w:sz w:val="24"/>
          <w:szCs w:val="24"/>
          <w:lang w:eastAsia="en-IN"/>
        </w:rPr>
      </w:pPr>
    </w:p>
    <w:p w:rsidR="009E587C" w:rsidRPr="00B75352" w:rsidRDefault="009E587C" w:rsidP="00B75352">
      <w:pPr>
        <w:pStyle w:val="ListParagraph"/>
        <w:rPr>
          <w:noProof/>
          <w:sz w:val="28"/>
          <w:szCs w:val="28"/>
          <w:lang w:eastAsia="en-IN"/>
        </w:rPr>
      </w:pPr>
    </w:p>
    <w:p w:rsidR="00DC6D7A" w:rsidRPr="00DC6D7A" w:rsidRDefault="00DC6D7A" w:rsidP="00217488">
      <w:pPr>
        <w:rPr>
          <w:noProof/>
          <w:sz w:val="24"/>
          <w:szCs w:val="24"/>
          <w:lang w:eastAsia="en-IN"/>
        </w:rPr>
      </w:pPr>
    </w:p>
    <w:p w:rsidR="00DC6D7A" w:rsidRDefault="00DC6D7A" w:rsidP="00217488">
      <w:pPr>
        <w:rPr>
          <w:noProof/>
          <w:lang w:eastAsia="en-IN"/>
        </w:rPr>
      </w:pPr>
    </w:p>
    <w:p w:rsidR="00026F08" w:rsidRDefault="00026F08" w:rsidP="00217488">
      <w:pPr>
        <w:rPr>
          <w:noProof/>
          <w:lang w:eastAsia="en-IN"/>
        </w:rPr>
      </w:pPr>
    </w:p>
    <w:p w:rsidR="0046691D" w:rsidRDefault="0046691D" w:rsidP="00217488">
      <w:pPr>
        <w:rPr>
          <w:noProof/>
          <w:lang w:eastAsia="en-IN"/>
        </w:rPr>
      </w:pPr>
    </w:p>
    <w:p w:rsidR="0046691D" w:rsidRDefault="0046691D" w:rsidP="00217488"/>
    <w:p w:rsidR="0046691D" w:rsidRDefault="0046691D" w:rsidP="00217488"/>
    <w:p w:rsidR="0046691D" w:rsidRDefault="0046691D" w:rsidP="00217488"/>
    <w:p w:rsidR="00247474" w:rsidRDefault="00247474" w:rsidP="00217488"/>
    <w:p w:rsidR="00247474" w:rsidRDefault="00247474" w:rsidP="00217488"/>
    <w:p w:rsidR="00247474" w:rsidRDefault="00247474" w:rsidP="00217488"/>
    <w:p w:rsidR="00217488" w:rsidRDefault="00217488" w:rsidP="00217488"/>
    <w:p w:rsidR="00217488" w:rsidRDefault="00217488" w:rsidP="00217488"/>
    <w:p w:rsidR="00217488" w:rsidRDefault="00217488" w:rsidP="00217488"/>
    <w:p w:rsidR="00237F70" w:rsidRDefault="00237F70"/>
    <w:sectPr w:rsidR="0023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0937"/>
    <w:multiLevelType w:val="hybridMultilevel"/>
    <w:tmpl w:val="F5DA2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7383D"/>
    <w:multiLevelType w:val="hybridMultilevel"/>
    <w:tmpl w:val="8612F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88"/>
    <w:rsid w:val="00026F08"/>
    <w:rsid w:val="00034041"/>
    <w:rsid w:val="000679AC"/>
    <w:rsid w:val="0008726A"/>
    <w:rsid w:val="0015287A"/>
    <w:rsid w:val="001747B9"/>
    <w:rsid w:val="00217488"/>
    <w:rsid w:val="00237F70"/>
    <w:rsid w:val="00247474"/>
    <w:rsid w:val="002E106B"/>
    <w:rsid w:val="00387176"/>
    <w:rsid w:val="004160A2"/>
    <w:rsid w:val="00432827"/>
    <w:rsid w:val="0045654D"/>
    <w:rsid w:val="0046691D"/>
    <w:rsid w:val="005E3A3E"/>
    <w:rsid w:val="005E5442"/>
    <w:rsid w:val="005E5D60"/>
    <w:rsid w:val="00637F51"/>
    <w:rsid w:val="00662279"/>
    <w:rsid w:val="00674CD9"/>
    <w:rsid w:val="00713893"/>
    <w:rsid w:val="007D5402"/>
    <w:rsid w:val="007E30CB"/>
    <w:rsid w:val="00800B78"/>
    <w:rsid w:val="0081214B"/>
    <w:rsid w:val="00812F09"/>
    <w:rsid w:val="009E587C"/>
    <w:rsid w:val="00A37018"/>
    <w:rsid w:val="00A905D5"/>
    <w:rsid w:val="00AB6C27"/>
    <w:rsid w:val="00B27801"/>
    <w:rsid w:val="00B75352"/>
    <w:rsid w:val="00BC1918"/>
    <w:rsid w:val="00C829FA"/>
    <w:rsid w:val="00CD16BA"/>
    <w:rsid w:val="00D17A7B"/>
    <w:rsid w:val="00DC6D7A"/>
    <w:rsid w:val="00E65C40"/>
    <w:rsid w:val="00E91076"/>
    <w:rsid w:val="00EE3B9B"/>
    <w:rsid w:val="00EE7D17"/>
    <w:rsid w:val="00F3146D"/>
    <w:rsid w:val="00F8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3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D7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D16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816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107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E910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D7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D16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816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107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E91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prakash.113101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you@example.com" TargetMode="External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prakash90-cpu/prakashRepository.git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DB70-E324-4F17-926F-39BDB17C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2020-01-11T19:08:00Z</dcterms:created>
  <dcterms:modified xsi:type="dcterms:W3CDTF">2020-03-01T16:59:00Z</dcterms:modified>
</cp:coreProperties>
</file>